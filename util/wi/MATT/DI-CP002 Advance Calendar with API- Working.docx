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6E2BC7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E460CD" w:rsidRDefault="00ED6138" w:rsidP="00FF38F1">
            <w:pPr>
              <w:pStyle w:val="Heading2"/>
              <w:spacing w:beforeLines="100" w:afterLines="100"/>
              <w:jc w:val="center"/>
              <w:outlineLvl w:val="1"/>
              <w:rPr>
                <w:color w:val="FFFFFF" w:themeColor="background1"/>
              </w:rPr>
              <w:pPrChange w:id="0" w:author="Matthew Kowalski" w:date="2016-09-30T13:36:00Z">
                <w:pPr>
                  <w:pStyle w:val="Heading2"/>
                  <w:spacing w:beforeLines="100" w:afterLines="100"/>
                  <w:jc w:val="center"/>
                  <w:outlineLvl w:val="1"/>
                </w:pPr>
              </w:pPrChange>
            </w:pPr>
            <w:bookmarkStart w:id="1" w:name="_Toc285722442"/>
            <w:r>
              <w:rPr>
                <w:color w:val="FFFFFF" w:themeColor="background1"/>
              </w:rPr>
              <w:t>D</w:t>
            </w:r>
            <w:r w:rsidR="00354E01">
              <w:rPr>
                <w:color w:val="FFFFFF" w:themeColor="background1"/>
              </w:rPr>
              <w:t xml:space="preserve">I-CP002 </w:t>
            </w:r>
            <w:r w:rsidR="004225A6" w:rsidRPr="006605EA">
              <w:rPr>
                <w:color w:val="FFFFFF" w:themeColor="background1"/>
              </w:rPr>
              <w:t>Advance the Cobra Project Calendar</w:t>
            </w:r>
            <w:bookmarkEnd w:id="1"/>
          </w:p>
        </w:tc>
      </w:tr>
      <w:tr w:rsidR="00380D81" w:rsidRPr="00694100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80780A" w:rsidRPr="00694100">
              <w:rPr>
                <w:rFonts w:cstheme="minorHAnsi"/>
              </w:rPr>
              <w:t xml:space="preserve">Each month the Cobra project calendar must be advanced. Prior to advancing the calendar, we need to capture a backup of the project and save the current BCWS, ACWP, ETC, </w:t>
            </w:r>
            <w:r w:rsidRPr="00694100">
              <w:rPr>
                <w:rFonts w:cstheme="minorHAnsi"/>
              </w:rPr>
              <w:t xml:space="preserve">and estimated </w:t>
            </w:r>
            <w:proofErr w:type="spellStart"/>
            <w:r w:rsidRPr="00694100">
              <w:rPr>
                <w:rFonts w:cstheme="minorHAnsi"/>
              </w:rPr>
              <w:t>actual</w:t>
            </w:r>
            <w:r w:rsidR="00B870DB">
              <w:rPr>
                <w:rFonts w:cstheme="minorHAnsi"/>
              </w:rPr>
              <w:t>s</w:t>
            </w:r>
            <w:proofErr w:type="spellEnd"/>
            <w:r w:rsidRPr="00694100">
              <w:rPr>
                <w:rFonts w:cstheme="minorHAnsi"/>
              </w:rPr>
              <w:t xml:space="preserve"> as separate “previous value” cost classes.</w:t>
            </w:r>
          </w:p>
          <w:p w:rsidR="00380D81" w:rsidRPr="00694100" w:rsidRDefault="00380D81">
            <w:pPr>
              <w:rPr>
                <w:rFonts w:cstheme="minorHAnsi"/>
                <w:b/>
              </w:rPr>
            </w:pP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497"/>
        <w:gridCol w:w="4446"/>
      </w:tblGrid>
      <w:tr w:rsidR="00AF0DE1" w:rsidRPr="00694100" w:rsidTr="005C3474">
        <w:trPr>
          <w:cantSplit/>
          <w:tblHeader/>
        </w:trPr>
        <w:tc>
          <w:tcPr>
            <w:tcW w:w="9378" w:type="dxa"/>
            <w:gridSpan w:val="2"/>
            <w:shd w:val="clear" w:color="auto" w:fill="D99594" w:themeFill="accent2" w:themeFillTint="99"/>
          </w:tcPr>
          <w:p w:rsidR="00AF0DE1" w:rsidRPr="00694100" w:rsidRDefault="00AF0DE1" w:rsidP="00B870DB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Advance the Cobra Project Calendar</w:t>
            </w:r>
            <w:r w:rsidRPr="00694100"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4050" w:type="dxa"/>
            <w:shd w:val="clear" w:color="auto" w:fill="D99594" w:themeFill="accent2" w:themeFillTint="99"/>
          </w:tcPr>
          <w:p w:rsidR="00AF0DE1" w:rsidRPr="00694100" w:rsidRDefault="00AF0DE1" w:rsidP="00B870DB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  <w:r>
              <w:rPr>
                <w:rFonts w:cstheme="minorHAnsi"/>
                <w:b/>
                <w:color w:val="FFFFFF" w:themeColor="background1"/>
              </w:rPr>
              <w:t>, Warnings and Errors, and Screen Captures</w:t>
            </w: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90CBC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1"/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2"/>
          </w:p>
        </w:tc>
        <w:tc>
          <w:tcPr>
            <w:tcW w:w="8893" w:type="dxa"/>
            <w:vAlign w:val="center"/>
          </w:tcPr>
          <w:p w:rsidR="00AF0DE1" w:rsidRPr="00F4514C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Create a backup of </w:t>
            </w:r>
            <w:r>
              <w:rPr>
                <w:rFonts w:cstheme="minorHAnsi"/>
              </w:rPr>
              <w:t xml:space="preserve">the Cobra project. Place it in the current month processing folder in the folder </w:t>
            </w:r>
            <w:r>
              <w:rPr>
                <w:rFonts w:cstheme="minorHAnsi"/>
                <w:b/>
              </w:rPr>
              <w:t xml:space="preserve">Cobra </w:t>
            </w:r>
            <w:r w:rsidRPr="004C1E45">
              <w:rPr>
                <w:rFonts w:cstheme="minorHAnsi"/>
                <w:b/>
              </w:rPr>
              <w:t>Backups</w:t>
            </w:r>
            <w:r>
              <w:rPr>
                <w:rFonts w:cstheme="minorHAnsi"/>
              </w:rPr>
              <w:t xml:space="preserve">. </w:t>
            </w:r>
            <w:r w:rsidRPr="004C1E45">
              <w:rPr>
                <w:rFonts w:cstheme="minorHAnsi"/>
              </w:rPr>
              <w:t>Title</w:t>
            </w:r>
            <w:r>
              <w:rPr>
                <w:rFonts w:cstheme="minorHAnsi"/>
              </w:rPr>
              <w:t xml:space="preserve"> it “</w:t>
            </w:r>
            <w:r>
              <w:rPr>
                <w:rFonts w:cstheme="minorHAnsi"/>
                <w:b/>
                <w:i/>
              </w:rPr>
              <w:t>pgmid-01 before end-of-</w:t>
            </w:r>
            <w:r w:rsidRPr="00B870DB">
              <w:rPr>
                <w:rFonts w:cstheme="minorHAnsi"/>
                <w:b/>
                <w:i/>
              </w:rPr>
              <w:t>month processing begins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A5349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Place a checkmark by the program </w:t>
            </w:r>
            <w:r>
              <w:rPr>
                <w:rFonts w:cstheme="minorHAnsi"/>
                <w:b/>
              </w:rPr>
              <w:t>“</w:t>
            </w:r>
            <w:proofErr w:type="spellStart"/>
            <w:r>
              <w:rPr>
                <w:rFonts w:cstheme="minorHAnsi"/>
                <w:b/>
              </w:rPr>
              <w:t>pgmid</w:t>
            </w:r>
            <w:proofErr w:type="spellEnd"/>
            <w:r>
              <w:rPr>
                <w:rFonts w:cstheme="minorHAnsi"/>
                <w:b/>
              </w:rPr>
              <w:t>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AF0DE1" w:rsidRPr="00A5349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pgmid-01 before end-of-</w:t>
            </w:r>
            <w:r w:rsidRPr="00B870DB">
              <w:rPr>
                <w:rFonts w:cstheme="minorHAnsi"/>
                <w:b/>
                <w:i/>
              </w:rPr>
              <w:t>month processing begins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484069" w:rsidRDefault="00AF0DE1" w:rsidP="00893953">
            <w:pPr>
              <w:pStyle w:val="ListParagraph"/>
              <w:numPr>
                <w:ilvl w:val="0"/>
                <w:numId w:val="2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  <w:vAlign w:val="center"/>
          </w:tcPr>
          <w:p w:rsidR="00AF0DE1" w:rsidRPr="00893953" w:rsidRDefault="00AF0DE1" w:rsidP="00893953">
            <w:pPr>
              <w:spacing w:before="120" w:after="120"/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90CBC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Perform a freeze forecast to copy </w:t>
            </w:r>
            <w:r>
              <w:rPr>
                <w:rFonts w:cstheme="minorHAnsi"/>
              </w:rPr>
              <w:t>the F1 forecast to the FF class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</w:t>
            </w:r>
            <w:r w:rsidRPr="00801DB3">
              <w:rPr>
                <w:rFonts w:cstheme="minorHAnsi"/>
                <w:b/>
              </w:rPr>
              <w:t>&gt;, &lt;Freeze Forecast&gt;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 w:rsidRPr="00BA034C">
              <w:rPr>
                <w:rFonts w:cstheme="minorHAnsi"/>
              </w:rPr>
              <w:t xml:space="preserve">Select the correct </w:t>
            </w:r>
            <w:r w:rsidR="00BA034C">
              <w:rPr>
                <w:rFonts w:cstheme="minorHAnsi"/>
              </w:rPr>
              <w:t>project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“Total Project” for the criteria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ellipses […] for Forecast  Cost Set and select “EAC”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 the “Included Forecast Classes” are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, Estimated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, </w:t>
            </w:r>
            <w:del w:id="3" w:author="Matthew Kowalski" w:date="2016-09-30T09:32:00Z">
              <w:r w:rsidDel="00A212F7">
                <w:rPr>
                  <w:rFonts w:cstheme="minorHAnsi"/>
                </w:rPr>
                <w:delText>and</w:delText>
              </w:r>
            </w:del>
            <w:r>
              <w:rPr>
                <w:rFonts w:cstheme="minorHAnsi"/>
              </w:rPr>
              <w:t xml:space="preserve"> Forecast</w:t>
            </w:r>
            <w:ins w:id="4" w:author="Matthew Kowalski" w:date="2016-09-30T09:32:00Z">
              <w:r w:rsidR="00A212F7">
                <w:rPr>
                  <w:rFonts w:cstheme="minorHAnsi"/>
                </w:rPr>
                <w:t>,</w:t>
              </w:r>
            </w:ins>
            <w:ins w:id="5" w:author="Matthew Kowalski" w:date="2016-09-30T09:33:00Z">
              <w:r w:rsidR="00A212F7">
                <w:rPr>
                  <w:rFonts w:cstheme="minorHAnsi"/>
                </w:rPr>
                <w:t xml:space="preserve"> and Claims </w:t>
              </w:r>
              <w:proofErr w:type="spellStart"/>
              <w:r w:rsidR="00A212F7">
                <w:rPr>
                  <w:rFonts w:cstheme="minorHAnsi"/>
                </w:rPr>
                <w:t>Actuals</w:t>
              </w:r>
              <w:proofErr w:type="spellEnd"/>
              <w:r w:rsidR="00A212F7">
                <w:rPr>
                  <w:rFonts w:cstheme="minorHAnsi"/>
                </w:rPr>
                <w:t xml:space="preserve"> is okay if applicable to your hull. </w:t>
              </w:r>
            </w:ins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ellipses […] for Copy To and select “FF”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&lt;Finish&gt;</w:t>
            </w:r>
          </w:p>
          <w:p w:rsidR="00AF0DE1" w:rsidRPr="00484069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Answer &lt;Yes&gt; to the Continue to copy over existing Frozen Forecasts in class FF for the selected data question.</w:t>
            </w:r>
          </w:p>
        </w:tc>
        <w:tc>
          <w:tcPr>
            <w:tcW w:w="4050" w:type="dxa"/>
            <w:vAlign w:val="center"/>
          </w:tcPr>
          <w:p w:rsidR="00AF0DE1" w:rsidRPr="00893953" w:rsidRDefault="00AF0DE1" w:rsidP="00893953">
            <w:pPr>
              <w:spacing w:before="120" w:after="120"/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90CBC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>Change the type of class for PF from frozen forecast to manual forecast (Retain ETC)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Highlight the program</w:t>
            </w:r>
            <w:ins w:id="6" w:author="Matthew Kowalski" w:date="2016-09-30T09:41:00Z">
              <w:r w:rsidR="00887D47">
                <w:rPr>
                  <w:rFonts w:cstheme="minorHAnsi"/>
                </w:rPr>
                <w:t xml:space="preserve"> or op</w:t>
              </w:r>
            </w:ins>
            <w:ins w:id="7" w:author="Matthew Kowalski" w:date="2016-09-30T09:42:00Z">
              <w:r w:rsidR="00887D47">
                <w:rPr>
                  <w:rFonts w:cstheme="minorHAnsi"/>
                </w:rPr>
                <w:t xml:space="preserve">en </w:t>
              </w:r>
            </w:ins>
            <w:ins w:id="8" w:author="Matthew Kowalski" w:date="2016-09-30T09:43:00Z">
              <w:r w:rsidR="00887D47">
                <w:rPr>
                  <w:rFonts w:cstheme="minorHAnsi"/>
                </w:rPr>
                <w:t>the program</w:t>
              </w:r>
            </w:ins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Project&gt;</w:t>
            </w:r>
            <w:r w:rsidRPr="00801DB3">
              <w:rPr>
                <w:rFonts w:cstheme="minorHAnsi"/>
                <w:b/>
              </w:rPr>
              <w:t>, &lt;</w:t>
            </w:r>
            <w:r>
              <w:rPr>
                <w:rFonts w:cstheme="minorHAnsi"/>
                <w:b/>
              </w:rPr>
              <w:t>Project Information</w:t>
            </w:r>
            <w:r w:rsidRPr="00801DB3">
              <w:rPr>
                <w:rFonts w:cstheme="minorHAnsi"/>
                <w:b/>
              </w:rPr>
              <w:t>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&lt;Classes&gt;”</w:t>
            </w:r>
            <w:r>
              <w:rPr>
                <w:rFonts w:cstheme="minorHAnsi"/>
              </w:rPr>
              <w:t xml:space="preserve"> tab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Class </w:t>
            </w:r>
            <w:r>
              <w:rPr>
                <w:rFonts w:cstheme="minorHAnsi"/>
                <w:b/>
              </w:rPr>
              <w:t>“PF”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Change </w:t>
            </w:r>
            <w:r>
              <w:rPr>
                <w:rFonts w:cstheme="minorHAnsi"/>
                <w:i/>
              </w:rPr>
              <w:t xml:space="preserve">Forecast Method </w:t>
            </w:r>
            <w:r>
              <w:rPr>
                <w:rFonts w:cstheme="minorHAnsi"/>
              </w:rPr>
              <w:t xml:space="preserve"> to </w:t>
            </w:r>
            <w:r>
              <w:rPr>
                <w:rFonts w:cstheme="minorHAnsi"/>
                <w:b/>
              </w:rPr>
              <w:t>“Manual Forecast (Retain ETC)”</w:t>
            </w:r>
          </w:p>
          <w:p w:rsidR="00887D47" w:rsidRPr="00887D47" w:rsidRDefault="00AF0DE1" w:rsidP="00887D47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&lt;Apply</w:t>
            </w:r>
            <w:del w:id="9" w:author="Matthew Kowalski" w:date="2016-09-30T09:43:00Z">
              <w:r w:rsidDel="00887D47">
                <w:rPr>
                  <w:rFonts w:cstheme="minorHAnsi"/>
                  <w:b/>
                </w:rPr>
                <w:delText>&gt;</w:delText>
              </w:r>
            </w:del>
            <w:ins w:id="10" w:author="Matthew Kowalski" w:date="2016-09-30T09:43:00Z">
              <w:r w:rsidR="00887D47">
                <w:rPr>
                  <w:rFonts w:cstheme="minorHAnsi"/>
                  <w:b/>
                </w:rPr>
                <w:t xml:space="preserve"> </w:t>
              </w:r>
              <w:r w:rsidR="00890CBC" w:rsidRPr="00890CBC">
                <w:rPr>
                  <w:rFonts w:cstheme="minorHAnsi"/>
                  <w:rPrChange w:id="11" w:author="Matthew Kowalski" w:date="2016-09-30T09:43:00Z">
                    <w:rPr>
                      <w:rFonts w:cstheme="minorHAnsi"/>
                      <w:b/>
                    </w:rPr>
                  </w:rPrChange>
                </w:rPr>
                <w:t>and then</w:t>
              </w:r>
              <w:r w:rsidR="00887D47">
                <w:rPr>
                  <w:rFonts w:cstheme="minorHAnsi"/>
                  <w:b/>
                </w:rPr>
                <w:t xml:space="preserve"> &lt;Ok&gt;</w:t>
              </w:r>
            </w:ins>
            <w:ins w:id="12" w:author="Matthew Kowalski" w:date="2016-09-30T09:44:00Z">
              <w:r w:rsidR="00887D47">
                <w:rPr>
                  <w:rFonts w:cstheme="minorHAnsi"/>
                  <w:b/>
                </w:rPr>
                <w:t xml:space="preserve"> </w:t>
              </w:r>
              <w:r w:rsidR="00890CBC" w:rsidRPr="00890CBC">
                <w:rPr>
                  <w:rFonts w:cstheme="minorHAnsi"/>
                  <w:rPrChange w:id="13" w:author="Matthew Kowalski" w:date="2016-09-30T09:44:00Z">
                    <w:rPr>
                      <w:rFonts w:cstheme="minorHAnsi"/>
                      <w:b/>
                    </w:rPr>
                  </w:rPrChange>
                </w:rPr>
                <w:t>to close.</w:t>
              </w:r>
              <w:r w:rsidR="00887D47">
                <w:rPr>
                  <w:rFonts w:cstheme="minorHAnsi"/>
                  <w:b/>
                </w:rPr>
                <w:t xml:space="preserve"> </w:t>
              </w:r>
            </w:ins>
          </w:p>
        </w:tc>
        <w:tc>
          <w:tcPr>
            <w:tcW w:w="4050" w:type="dxa"/>
            <w:vAlign w:val="center"/>
          </w:tcPr>
          <w:p w:rsidR="00AF0DE1" w:rsidRPr="002B31B9" w:rsidRDefault="00AF0DE1" w:rsidP="00CE2FB2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</w:tc>
      </w:tr>
      <w:tr w:rsidR="00265725" w:rsidRPr="00082CCA" w:rsidTr="005C3474">
        <w:tc>
          <w:tcPr>
            <w:tcW w:w="485" w:type="dxa"/>
          </w:tcPr>
          <w:p w:rsidR="00265725" w:rsidRDefault="00265725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265725" w:rsidRDefault="00265725" w:rsidP="00484069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ins w:id="14" w:author="Matthew Kowalski" w:date="2016-09-30T09:46:00Z"/>
                <w:rFonts w:cstheme="minorHAnsi"/>
              </w:rPr>
            </w:pPr>
            <w:r>
              <w:rPr>
                <w:rFonts w:cstheme="minorHAnsi"/>
              </w:rPr>
              <w:t xml:space="preserve">Navigate to the API Scripts folder:  Y:\Program Management\Cobra Processing\API Scripts. Double-click the shortcut for the </w:t>
            </w:r>
            <w:proofErr w:type="spellStart"/>
            <w:r w:rsidRPr="00265725">
              <w:rPr>
                <w:rFonts w:cstheme="minorHAnsi"/>
                <w:b/>
              </w:rPr>
              <w:t>Reclass</w:t>
            </w:r>
            <w:proofErr w:type="spellEnd"/>
            <w:r w:rsidRPr="00265725">
              <w:rPr>
                <w:rFonts w:cstheme="minorHAnsi"/>
                <w:b/>
              </w:rPr>
              <w:t xml:space="preserve"> API</w:t>
            </w:r>
            <w:r>
              <w:rPr>
                <w:rFonts w:cstheme="minorHAnsi"/>
              </w:rPr>
              <w:t xml:space="preserve"> for your program.</w:t>
            </w:r>
          </w:p>
          <w:p w:rsidR="005E0042" w:rsidRDefault="00887D47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  <w:b/>
                <w:rPrChange w:id="15" w:author="Matthew Kowalski" w:date="2016-09-30T10:57:00Z">
                  <w:rPr>
                    <w:rFonts w:cstheme="minorHAnsi"/>
                  </w:rPr>
                </w:rPrChange>
              </w:rPr>
              <w:pPrChange w:id="16" w:author="Matthew Kowalski" w:date="2016-09-30T10:57:00Z">
                <w:pPr>
                  <w:pStyle w:val="ListParagraph"/>
                  <w:numPr>
                    <w:numId w:val="6"/>
                  </w:numPr>
                  <w:spacing w:before="120" w:after="120" w:line="276" w:lineRule="auto"/>
                  <w:ind w:left="415" w:hanging="360"/>
                </w:pPr>
              </w:pPrChange>
            </w:pPr>
            <w:ins w:id="17" w:author="Matthew Kowalski" w:date="2016-09-30T09:46:00Z">
              <w:r w:rsidRPr="00E833CE">
                <w:rPr>
                  <w:rFonts w:cstheme="minorHAnsi"/>
                </w:rPr>
                <w:t xml:space="preserve">Ensure that you choose the XXXX </w:t>
              </w:r>
              <w:proofErr w:type="spellStart"/>
              <w:r w:rsidRPr="00E833CE">
                <w:rPr>
                  <w:rFonts w:cstheme="minorHAnsi"/>
                </w:rPr>
                <w:t>Reclass</w:t>
              </w:r>
              <w:proofErr w:type="spellEnd"/>
              <w:r w:rsidRPr="00E833CE">
                <w:rPr>
                  <w:rFonts w:cstheme="minorHAnsi"/>
                </w:rPr>
                <w:t xml:space="preserve"> API </w:t>
              </w:r>
            </w:ins>
            <w:ins w:id="18" w:author="Matthew Kowalski" w:date="2016-09-30T09:47:00Z">
              <w:r w:rsidRPr="00E833CE">
                <w:rPr>
                  <w:rFonts w:cstheme="minorHAnsi"/>
                </w:rPr>
                <w:t xml:space="preserve">with the file type </w:t>
              </w:r>
              <w:r w:rsidRPr="00E833CE">
                <w:rPr>
                  <w:rFonts w:cstheme="minorHAnsi"/>
                  <w:b/>
                </w:rPr>
                <w:t>Shortcut.</w:t>
              </w:r>
            </w:ins>
          </w:p>
        </w:tc>
        <w:tc>
          <w:tcPr>
            <w:tcW w:w="4050" w:type="dxa"/>
          </w:tcPr>
          <w:p w:rsidR="00265725" w:rsidRPr="00694100" w:rsidRDefault="00265725" w:rsidP="003144D7">
            <w:pPr>
              <w:rPr>
                <w:rFonts w:cstheme="minorHAnsi"/>
              </w:rPr>
            </w:pPr>
          </w:p>
        </w:tc>
      </w:tr>
      <w:tr w:rsidR="00265725" w:rsidRPr="00082CCA" w:rsidTr="005C3474">
        <w:tc>
          <w:tcPr>
            <w:tcW w:w="485" w:type="dxa"/>
            <w:vAlign w:val="center"/>
          </w:tcPr>
          <w:p w:rsidR="00265725" w:rsidRDefault="00265725" w:rsidP="0080780A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265725" w:rsidRPr="00E833CE" w:rsidRDefault="00265725" w:rsidP="00C7001F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ind w:left="415"/>
              <w:rPr>
                <w:ins w:id="19" w:author="Matthew Kowalski" w:date="2016-09-30T10:56:00Z"/>
                <w:rFonts w:cstheme="minorHAnsi"/>
                <w:rPrChange w:id="20" w:author="Matthew Kowalski" w:date="2016-09-30T10:56:00Z">
                  <w:rPr>
                    <w:ins w:id="21" w:author="Matthew Kowalski" w:date="2016-09-30T10:56:00Z"/>
                    <w:rFonts w:cstheme="minorHAnsi"/>
                    <w:b/>
                  </w:rPr>
                </w:rPrChange>
              </w:rPr>
            </w:pPr>
            <w:r>
              <w:rPr>
                <w:rFonts w:cstheme="minorHAnsi"/>
              </w:rPr>
              <w:t>Navigate to the Cost Class Check Reports folder for your program. Open each and compare the values below.</w:t>
            </w:r>
            <w:r w:rsidR="00976602">
              <w:t xml:space="preserve"> </w:t>
            </w:r>
            <w:ins w:id="22" w:author="Matthew Kowalski" w:date="2016-09-30T10:59:00Z">
              <w:r w:rsidR="00E833CE" w:rsidRPr="00E833CE">
                <w:rPr>
                  <w:rFonts w:cstheme="minorHAnsi"/>
                  <w:b/>
                </w:rPr>
                <w:t>Y:\Program Management\Cobra Processing\LCS21\0481\0481 Cost Class Check Reports</w:t>
              </w:r>
            </w:ins>
            <w:ins w:id="23" w:author="Matthew Kowalski" w:date="2016-09-30T13:34:00Z">
              <w:r w:rsidR="00AE00BC">
                <w:rPr>
                  <w:rFonts w:cstheme="minorHAnsi"/>
                  <w:b/>
                </w:rPr>
                <w:t xml:space="preserve"> </w:t>
              </w:r>
            </w:ins>
            <w:ins w:id="24" w:author="Matthew Kowalski" w:date="2016-09-30T10:59:00Z">
              <w:r w:rsidR="00E833CE">
                <w:rPr>
                  <w:rFonts w:cstheme="minorHAnsi"/>
                  <w:b/>
                </w:rPr>
                <w:t xml:space="preserve"> </w:t>
              </w:r>
            </w:ins>
            <w:del w:id="25" w:author="Matthew Kowalski" w:date="2016-09-30T10:59:00Z">
              <w:r w:rsidR="00976602" w:rsidRPr="00976602" w:rsidDel="00E833CE">
                <w:rPr>
                  <w:rFonts w:cstheme="minorHAnsi"/>
                  <w:b/>
                </w:rPr>
                <w:delText>Y:\Program Management\Cobra Processing\LCS13\0473</w:delText>
              </w:r>
            </w:del>
          </w:p>
          <w:p w:rsidR="005E0042" w:rsidRDefault="00E833CE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ins w:id="26" w:author="Matthew Kowalski" w:date="2016-09-30T11:04:00Z"/>
                <w:rFonts w:cstheme="minorHAnsi"/>
              </w:rPr>
              <w:pPrChange w:id="27" w:author="Matthew Kowalski" w:date="2016-09-30T11:04:00Z">
                <w:pPr>
                  <w:pStyle w:val="ListParagraph"/>
                  <w:numPr>
                    <w:numId w:val="6"/>
                  </w:numPr>
                  <w:spacing w:before="120" w:after="120" w:line="276" w:lineRule="auto"/>
                  <w:ind w:left="415" w:hanging="360"/>
                </w:pPr>
              </w:pPrChange>
            </w:pPr>
            <w:ins w:id="28" w:author="Matthew Kowalski" w:date="2016-09-30T10:59:00Z">
              <w:r>
                <w:rPr>
                  <w:rFonts w:cstheme="minorHAnsi"/>
                </w:rPr>
                <w:t>Open the folder for the</w:t>
              </w:r>
            </w:ins>
            <w:ins w:id="29" w:author="Matthew Kowalski" w:date="2016-09-30T11:02:00Z">
              <w:r>
                <w:rPr>
                  <w:rFonts w:cstheme="minorHAnsi"/>
                </w:rPr>
                <w:t xml:space="preserve"> previous month</w:t>
              </w:r>
            </w:ins>
          </w:p>
          <w:p w:rsidR="00CD55E7" w:rsidRPr="007B4C1F" w:rsidRDefault="00E833CE" w:rsidP="007B4C1F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rFonts w:cstheme="minorHAnsi"/>
              </w:rPr>
              <w:pPrChange w:id="30" w:author="Matthew Kowalski" w:date="2016-09-30T12:44:00Z">
                <w:pPr>
                  <w:pStyle w:val="ListParagraph"/>
                  <w:numPr>
                    <w:numId w:val="6"/>
                  </w:numPr>
                  <w:spacing w:before="120" w:after="120" w:line="276" w:lineRule="auto"/>
                  <w:ind w:left="415" w:hanging="360"/>
                </w:pPr>
              </w:pPrChange>
            </w:pPr>
            <w:ins w:id="31" w:author="Matthew Kowalski" w:date="2016-09-30T11:05:00Z">
              <w:r>
                <w:rPr>
                  <w:rFonts w:cstheme="minorHAnsi"/>
                </w:rPr>
                <w:t xml:space="preserve">Open both </w:t>
              </w:r>
              <w:r>
                <w:rPr>
                  <w:rFonts w:cstheme="minorHAnsi"/>
                  <w:b/>
                </w:rPr>
                <w:t xml:space="preserve">Cost Class Check </w:t>
              </w:r>
              <w:r w:rsidR="00890CBC" w:rsidRPr="00890CBC">
                <w:rPr>
                  <w:rFonts w:cstheme="minorHAnsi"/>
                  <w:rPrChange w:id="32" w:author="Matthew Kowalski" w:date="2016-09-30T11:37:00Z">
                    <w:rPr>
                      <w:rFonts w:cstheme="minorHAnsi"/>
                      <w:b/>
                    </w:rPr>
                  </w:rPrChange>
                </w:rPr>
                <w:t>documents</w:t>
              </w:r>
            </w:ins>
          </w:p>
        </w:tc>
        <w:tc>
          <w:tcPr>
            <w:tcW w:w="4050" w:type="dxa"/>
          </w:tcPr>
          <w:p w:rsidR="00265725" w:rsidRDefault="00265725" w:rsidP="003144D7">
            <w:pPr>
              <w:rPr>
                <w:ins w:id="33" w:author="Matthew Kowalski" w:date="2016-09-30T13:35:00Z"/>
                <w:rFonts w:cstheme="minorHAnsi"/>
              </w:rPr>
            </w:pPr>
          </w:p>
          <w:p w:rsidR="00AE00BC" w:rsidRPr="00694100" w:rsidRDefault="00AE00BC" w:rsidP="003144D7">
            <w:pPr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90CBC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ins w:id="34" w:author="Matthew Kowalski" w:date="2016-09-30T12:42:00Z"/>
                <w:rFonts w:cstheme="minorHAnsi"/>
              </w:rPr>
            </w:pPr>
            <w:r w:rsidRPr="00C7001F">
              <w:rPr>
                <w:rFonts w:cstheme="minorHAnsi"/>
              </w:rPr>
              <w:t>Compare ACWP and PREVACWP</w:t>
            </w:r>
            <w:r>
              <w:rPr>
                <w:rFonts w:cstheme="minorHAnsi"/>
              </w:rPr>
              <w:t xml:space="preserve">  (should be the same)</w:t>
            </w:r>
          </w:p>
          <w:p w:rsidR="00A2430B" w:rsidRDefault="00A2430B" w:rsidP="00A2430B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ins w:id="35" w:author="Matthew Kowalski" w:date="2016-09-30T12:43:00Z"/>
                <w:rFonts w:cstheme="minorHAnsi"/>
              </w:rPr>
            </w:pPr>
            <w:ins w:id="36" w:author="Matthew Kowalski" w:date="2016-09-30T12:43:00Z">
              <w:r>
                <w:rPr>
                  <w:rFonts w:cstheme="minorHAnsi"/>
                </w:rPr>
                <w:t>Perform a difference formula between the current and previous month data (As seen in the Screenshot)</w:t>
              </w:r>
            </w:ins>
          </w:p>
          <w:p w:rsidR="00A2430B" w:rsidRDefault="00A2430B" w:rsidP="00A2430B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ins w:id="37" w:author="Matthew Kowalski" w:date="2016-09-30T12:43:00Z"/>
                <w:rFonts w:cstheme="minorHAnsi"/>
              </w:rPr>
            </w:pPr>
            <w:ins w:id="38" w:author="Matthew Kowalski" w:date="2016-09-30T12:43:00Z">
              <w:r>
                <w:rPr>
                  <w:rFonts w:cstheme="minorHAnsi"/>
                </w:rPr>
                <w:t>Drag the formula across (to the right) until you have reached the cumulative column</w:t>
              </w:r>
            </w:ins>
          </w:p>
          <w:p w:rsidR="00A2430B" w:rsidRDefault="00A2430B" w:rsidP="00A2430B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ins w:id="39" w:author="Matthew Kowalski" w:date="2016-09-30T12:43:00Z"/>
                <w:rFonts w:cstheme="minorHAnsi"/>
              </w:rPr>
            </w:pPr>
            <w:ins w:id="40" w:author="Matthew Kowalski" w:date="2016-09-30T12:43:00Z">
              <w:r>
                <w:rPr>
                  <w:rFonts w:cstheme="minorHAnsi"/>
                </w:rPr>
                <w:t>Ensure that there are no differences, all the values should equal 0</w:t>
              </w:r>
            </w:ins>
          </w:p>
          <w:p w:rsidR="00A2430B" w:rsidRPr="007B4C1F" w:rsidRDefault="00A2430B" w:rsidP="007B4C1F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rFonts w:cstheme="minorHAnsi"/>
              </w:rPr>
              <w:pPrChange w:id="41" w:author="Matthew Kowalski" w:date="2016-09-30T12:45:00Z">
                <w:pPr>
                  <w:pStyle w:val="ListParagraph"/>
                  <w:numPr>
                    <w:numId w:val="6"/>
                  </w:numPr>
                  <w:spacing w:before="120" w:after="120"/>
                  <w:ind w:left="415" w:hanging="360"/>
                </w:pPr>
              </w:pPrChange>
            </w:pPr>
            <w:ins w:id="42" w:author="Matthew Kowalski" w:date="2016-09-30T12:43:00Z">
              <w:r>
                <w:rPr>
                  <w:rFonts w:cstheme="minorHAnsi"/>
                </w:rPr>
                <w:t xml:space="preserve">If you find any discrepancies, re-run the API Script and verify once again to ensure it correctly re-classed </w:t>
              </w:r>
            </w:ins>
          </w:p>
        </w:tc>
        <w:tc>
          <w:tcPr>
            <w:tcW w:w="4050" w:type="dxa"/>
          </w:tcPr>
          <w:p w:rsidR="00AF0DE1" w:rsidRPr="00694100" w:rsidRDefault="00890CBC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  <w:ins w:id="43" w:author="Matthew Kowalski" w:date="2016-09-30T12:42:00Z">
              <w:r w:rsidR="00A2430B">
                <w:rPr>
                  <w:rFonts w:cstheme="minorHAnsi"/>
                  <w:noProof/>
                </w:rPr>
                <w:t xml:space="preserve"> </w:t>
              </w:r>
              <w:r w:rsidR="00A2430B" w:rsidRPr="00A2430B">
                <w:rPr>
                  <w:rFonts w:cstheme="minorHAnsi"/>
                </w:rPr>
                <w:drawing>
                  <wp:inline distT="0" distB="0" distL="0" distR="0">
                    <wp:extent cx="1819275" cy="1819275"/>
                    <wp:effectExtent l="19050" t="0" r="9525" b="0"/>
                    <wp:docPr id="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1819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90CBC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BCWS and PREVBCWS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890CBC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454D29">
              <w:t xml:space="preserve"> </w:t>
            </w:r>
            <w:r w:rsidRPr="00694100">
              <w:rPr>
                <w:rFonts w:cstheme="minorHAnsi"/>
              </w:rPr>
              <w:fldChar w:fldCharType="end"/>
            </w:r>
            <w:ins w:id="44" w:author="Matthew Kowalski" w:date="2016-09-30T12:45:00Z">
              <w:r w:rsidR="007B4C1F">
                <w:rPr>
                  <w:rFonts w:cstheme="minorHAnsi"/>
                </w:rPr>
                <w:t>Repeat each check as seen in Step 6</w:t>
              </w:r>
            </w:ins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90CBC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EAC and PREVEAC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B4C1F" w:rsidP="003144D7">
            <w:pPr>
              <w:rPr>
                <w:rFonts w:ascii="Arial" w:hAnsi="Arial" w:cs="Arial"/>
                <w:noProof/>
              </w:rPr>
            </w:pPr>
            <w:ins w:id="45" w:author="Matthew Kowalski" w:date="2016-09-30T12:46:00Z">
              <w:r>
                <w:rPr>
                  <w:rFonts w:cstheme="minorHAnsi"/>
                </w:rPr>
                <w:t>Repeat each check as seen in Step 6</w:t>
              </w:r>
            </w:ins>
            <w:del w:id="46" w:author="Matthew Kowalski" w:date="2016-09-30T12:46:00Z">
              <w:r w:rsidR="00890CBC" w:rsidRPr="00694100" w:rsidDel="007B4C1F">
                <w:rPr>
                  <w:rFonts w:cstheme="minorHAnsi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 w:rsidR="00AF0DE1" w:rsidRPr="00694100" w:rsidDel="007B4C1F">
                <w:rPr>
                  <w:rFonts w:cstheme="minorHAnsi"/>
                </w:rPr>
                <w:delInstrText xml:space="preserve"> FORMTEXT </w:delInstrText>
              </w:r>
              <w:r w:rsidR="00890CBC" w:rsidRPr="00694100" w:rsidDel="007B4C1F">
                <w:rPr>
                  <w:rFonts w:cstheme="minorHAnsi"/>
                </w:rPr>
              </w:r>
              <w:r w:rsidR="00890CBC" w:rsidRPr="00694100" w:rsidDel="007B4C1F">
                <w:rPr>
                  <w:rFonts w:cstheme="minorHAnsi"/>
                </w:rPr>
                <w:fldChar w:fldCharType="separate"/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890CBC" w:rsidRPr="00694100" w:rsidDel="007B4C1F">
                <w:rPr>
                  <w:rFonts w:cstheme="minorHAnsi"/>
                </w:rPr>
                <w:fldChar w:fldCharType="end"/>
              </w:r>
            </w:del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90CBC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ETC and PREVETC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B4C1F" w:rsidP="003144D7">
            <w:pPr>
              <w:rPr>
                <w:rFonts w:ascii="Arial" w:hAnsi="Arial" w:cs="Arial"/>
                <w:noProof/>
              </w:rPr>
            </w:pPr>
            <w:ins w:id="47" w:author="Matthew Kowalski" w:date="2016-09-30T12:46:00Z">
              <w:r>
                <w:rPr>
                  <w:rFonts w:cstheme="minorHAnsi"/>
                </w:rPr>
                <w:t>Repeat each check as seen in Step 6</w:t>
              </w:r>
            </w:ins>
            <w:del w:id="48" w:author="Matthew Kowalski" w:date="2016-09-30T12:46:00Z">
              <w:r w:rsidR="00890CBC" w:rsidRPr="00694100" w:rsidDel="007B4C1F">
                <w:rPr>
                  <w:rFonts w:cstheme="minorHAnsi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 w:rsidR="00AF0DE1" w:rsidRPr="00694100" w:rsidDel="007B4C1F">
                <w:rPr>
                  <w:rFonts w:cstheme="minorHAnsi"/>
                </w:rPr>
                <w:delInstrText xml:space="preserve"> FORMTEXT </w:delInstrText>
              </w:r>
              <w:r w:rsidR="00890CBC" w:rsidRPr="00694100" w:rsidDel="007B4C1F">
                <w:rPr>
                  <w:rFonts w:cstheme="minorHAnsi"/>
                </w:rPr>
              </w:r>
              <w:r w:rsidR="00890CBC" w:rsidRPr="00694100" w:rsidDel="007B4C1F">
                <w:rPr>
                  <w:rFonts w:cstheme="minorHAnsi"/>
                </w:rPr>
                <w:fldChar w:fldCharType="separate"/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890CBC" w:rsidRPr="00694100" w:rsidDel="007B4C1F">
                <w:rPr>
                  <w:rFonts w:cstheme="minorHAnsi"/>
                </w:rPr>
                <w:fldChar w:fldCharType="end"/>
              </w:r>
            </w:del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890CBC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EA and PREVEA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B4C1F" w:rsidP="003144D7">
            <w:pPr>
              <w:rPr>
                <w:rFonts w:ascii="Arial" w:hAnsi="Arial" w:cs="Arial"/>
                <w:noProof/>
              </w:rPr>
            </w:pPr>
            <w:ins w:id="49" w:author="Matthew Kowalski" w:date="2016-09-30T12:46:00Z">
              <w:r>
                <w:rPr>
                  <w:rFonts w:cstheme="minorHAnsi"/>
                </w:rPr>
                <w:t>Repeat each check as seen in Step 6</w:t>
              </w:r>
            </w:ins>
            <w:del w:id="50" w:author="Matthew Kowalski" w:date="2016-09-30T12:46:00Z">
              <w:r w:rsidR="00890CBC" w:rsidRPr="00694100" w:rsidDel="007B4C1F">
                <w:rPr>
                  <w:rFonts w:cstheme="minorHAnsi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 w:rsidR="00AF0DE1" w:rsidRPr="00694100" w:rsidDel="007B4C1F">
                <w:rPr>
                  <w:rFonts w:cstheme="minorHAnsi"/>
                </w:rPr>
                <w:delInstrText xml:space="preserve"> FORMTEXT </w:delInstrText>
              </w:r>
              <w:r w:rsidR="00890CBC" w:rsidRPr="00694100" w:rsidDel="007B4C1F">
                <w:rPr>
                  <w:rFonts w:cstheme="minorHAnsi"/>
                </w:rPr>
              </w:r>
              <w:r w:rsidR="00890CBC" w:rsidRPr="00694100" w:rsidDel="007B4C1F">
                <w:rPr>
                  <w:rFonts w:cstheme="minorHAnsi"/>
                </w:rPr>
                <w:fldChar w:fldCharType="separate"/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AF0DE1" w:rsidRPr="00694100" w:rsidDel="007B4C1F">
                <w:rPr>
                  <w:rFonts w:ascii="Cambria Math" w:hAnsi="Cambria Math" w:cs="Cambria Math"/>
                </w:rPr>
                <w:delText> </w:delText>
              </w:r>
              <w:r w:rsidR="00890CBC" w:rsidRPr="00694100" w:rsidDel="007B4C1F">
                <w:rPr>
                  <w:rFonts w:cstheme="minorHAnsi"/>
                </w:rPr>
                <w:fldChar w:fldCharType="end"/>
              </w:r>
            </w:del>
          </w:p>
        </w:tc>
      </w:tr>
      <w:tr w:rsidR="005A3385" w:rsidRPr="00082CCA" w:rsidTr="005A3385">
        <w:tc>
          <w:tcPr>
            <w:tcW w:w="485" w:type="dxa"/>
          </w:tcPr>
          <w:p w:rsidR="005A3385" w:rsidRPr="00D33ED4" w:rsidRDefault="00890CBC" w:rsidP="005A3385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3385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5A3385" w:rsidRDefault="005A3385" w:rsidP="005A3385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Change the type of class for PF from </w:t>
            </w:r>
            <w:r>
              <w:rPr>
                <w:rFonts w:cstheme="minorHAnsi"/>
              </w:rPr>
              <w:t xml:space="preserve">manual forecast to </w:t>
            </w:r>
            <w:r w:rsidRPr="00484069">
              <w:rPr>
                <w:rFonts w:cstheme="minorHAnsi"/>
              </w:rPr>
              <w:t>frozen forecast</w:t>
            </w:r>
          </w:p>
          <w:p w:rsidR="005A338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Highlight the program</w:t>
            </w:r>
            <w:ins w:id="51" w:author="Matthew Kowalski" w:date="2016-09-30T12:29:00Z">
              <w:r w:rsidR="00CD55E7">
                <w:rPr>
                  <w:rFonts w:cstheme="minorHAnsi"/>
                </w:rPr>
                <w:t xml:space="preserve"> or open the program</w:t>
              </w:r>
            </w:ins>
          </w:p>
          <w:p w:rsidR="005A3385" w:rsidRPr="009E40D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Project&gt;</w:t>
            </w:r>
            <w:r w:rsidRPr="00801DB3">
              <w:rPr>
                <w:rFonts w:cstheme="minorHAnsi"/>
                <w:b/>
              </w:rPr>
              <w:t>, &lt;</w:t>
            </w:r>
            <w:r>
              <w:rPr>
                <w:rFonts w:cstheme="minorHAnsi"/>
                <w:b/>
              </w:rPr>
              <w:t>Project Information</w:t>
            </w:r>
            <w:r w:rsidRPr="00801DB3">
              <w:rPr>
                <w:rFonts w:cstheme="minorHAnsi"/>
                <w:b/>
              </w:rPr>
              <w:t>&gt;</w:t>
            </w:r>
          </w:p>
          <w:p w:rsidR="005A338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&lt;Classes&gt;”</w:t>
            </w:r>
            <w:r>
              <w:rPr>
                <w:rFonts w:cstheme="minorHAnsi"/>
              </w:rPr>
              <w:t xml:space="preserve"> tab</w:t>
            </w:r>
          </w:p>
          <w:p w:rsidR="005A3385" w:rsidRPr="009E40D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Class </w:t>
            </w:r>
            <w:r>
              <w:rPr>
                <w:rFonts w:cstheme="minorHAnsi"/>
                <w:b/>
              </w:rPr>
              <w:t>“PF”</w:t>
            </w:r>
          </w:p>
          <w:p w:rsidR="005A3385" w:rsidRPr="009E40D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Change </w:t>
            </w:r>
            <w:r>
              <w:rPr>
                <w:rFonts w:cstheme="minorHAnsi"/>
                <w:i/>
              </w:rPr>
              <w:t xml:space="preserve">Forecast Method </w:t>
            </w:r>
            <w:r>
              <w:rPr>
                <w:rFonts w:cstheme="minorHAnsi"/>
              </w:rPr>
              <w:t xml:space="preserve"> to </w:t>
            </w:r>
            <w:r>
              <w:rPr>
                <w:rFonts w:cstheme="minorHAnsi"/>
                <w:b/>
              </w:rPr>
              <w:t>“Frozen Forecast”</w:t>
            </w:r>
          </w:p>
          <w:p w:rsidR="005A3385" w:rsidRPr="002B31B9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&lt;Apply&gt;</w:t>
            </w:r>
            <w:ins w:id="52" w:author="Matthew Kowalski" w:date="2016-09-30T12:30:00Z">
              <w:r w:rsidR="00CD55E7">
                <w:rPr>
                  <w:rFonts w:cstheme="minorHAnsi"/>
                  <w:b/>
                </w:rPr>
                <w:t xml:space="preserve"> </w:t>
              </w:r>
              <w:r w:rsidR="00CD55E7" w:rsidRPr="00890CBC">
                <w:rPr>
                  <w:rFonts w:cstheme="minorHAnsi"/>
                </w:rPr>
                <w:t>and then</w:t>
              </w:r>
              <w:r w:rsidR="00CD55E7">
                <w:rPr>
                  <w:rFonts w:cstheme="minorHAnsi"/>
                  <w:b/>
                </w:rPr>
                <w:t xml:space="preserve"> &lt;Ok&gt; </w:t>
              </w:r>
              <w:r w:rsidR="00CD55E7" w:rsidRPr="00890CBC">
                <w:rPr>
                  <w:rFonts w:cstheme="minorHAnsi"/>
                </w:rPr>
                <w:t>to close.</w:t>
              </w:r>
            </w:ins>
          </w:p>
        </w:tc>
        <w:tc>
          <w:tcPr>
            <w:tcW w:w="4050" w:type="dxa"/>
          </w:tcPr>
          <w:p w:rsidR="005A3385" w:rsidRPr="00694100" w:rsidRDefault="005A3385" w:rsidP="005A3385">
            <w:pPr>
              <w:rPr>
                <w:rFonts w:ascii="Arial" w:hAnsi="Arial" w:cs="Arial"/>
                <w:noProof/>
              </w:rPr>
            </w:pPr>
            <w:del w:id="53" w:author="Matthew Kowalski" w:date="2016-09-30T13:03:00Z">
              <w:r w:rsidDel="007F09F1">
                <w:rPr>
                  <w:rFonts w:cstheme="minorHAnsi"/>
                </w:rPr>
                <w:delText>`</w:delText>
              </w:r>
            </w:del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890CBC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F4514C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 xml:space="preserve">Backup the program </w:t>
            </w:r>
            <w:r>
              <w:rPr>
                <w:rFonts w:cstheme="minorHAnsi"/>
                <w:b/>
                <w:i/>
              </w:rPr>
              <w:t>“</w:t>
            </w:r>
            <w:proofErr w:type="spellStart"/>
            <w:r>
              <w:rPr>
                <w:rFonts w:cstheme="minorHAnsi"/>
                <w:b/>
                <w:i/>
              </w:rPr>
              <w:t>pgmid</w:t>
            </w:r>
            <w:proofErr w:type="spellEnd"/>
            <w:r>
              <w:rPr>
                <w:rFonts w:cstheme="minorHAnsi"/>
                <w:b/>
                <w:i/>
              </w:rPr>
              <w:t>-xx</w:t>
            </w:r>
            <w:r w:rsidRPr="00722292">
              <w:rPr>
                <w:rFonts w:cstheme="minorHAnsi"/>
                <w:b/>
                <w:i/>
              </w:rPr>
              <w:t xml:space="preserve"> after cost class updates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A5349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AF0DE1" w:rsidRPr="004E4B44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Place a checkmark by the program </w:t>
            </w:r>
            <w:r>
              <w:rPr>
                <w:rFonts w:cstheme="minorHAnsi"/>
                <w:b/>
              </w:rPr>
              <w:t>“</w:t>
            </w:r>
            <w:proofErr w:type="spellStart"/>
            <w:r>
              <w:rPr>
                <w:rFonts w:cstheme="minorHAnsi"/>
                <w:b/>
              </w:rPr>
              <w:t>pgmid</w:t>
            </w:r>
            <w:proofErr w:type="spellEnd"/>
            <w:r>
              <w:rPr>
                <w:rFonts w:cstheme="minorHAnsi"/>
                <w:b/>
              </w:rPr>
              <w:t>”</w:t>
            </w:r>
          </w:p>
          <w:p w:rsidR="00AF0DE1" w:rsidRDefault="00AF0DE1" w:rsidP="00696C88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Ensure there is a check in the box to Include project ancillary files</w:t>
            </w:r>
          </w:p>
          <w:p w:rsidR="00AF0DE1" w:rsidRPr="00A5349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AF0DE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AF0DE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pgmid-02 after cost class updates”</w:t>
            </w:r>
          </w:p>
          <w:p w:rsidR="00AF0DE1" w:rsidRPr="00C7001F" w:rsidRDefault="00AF0DE1" w:rsidP="005E5F7A">
            <w:pPr>
              <w:pStyle w:val="ListParagraph"/>
              <w:numPr>
                <w:ilvl w:val="0"/>
                <w:numId w:val="2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</w:tcPr>
          <w:p w:rsidR="00AF0DE1" w:rsidRPr="00694100" w:rsidRDefault="00890CBC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7F5FC1" w:rsidRPr="00082CCA" w:rsidTr="00265725">
        <w:tc>
          <w:tcPr>
            <w:tcW w:w="485" w:type="dxa"/>
          </w:tcPr>
          <w:p w:rsidR="007F5FC1" w:rsidRDefault="007F5FC1" w:rsidP="00265725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F5FC1" w:rsidRDefault="007F5FC1" w:rsidP="00827CE2">
            <w:pPr>
              <w:pStyle w:val="ListParagraph"/>
              <w:numPr>
                <w:ilvl w:val="0"/>
                <w:numId w:val="6"/>
              </w:numPr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Advance the calendar</w:t>
            </w:r>
          </w:p>
          <w:p w:rsidR="007F5FC1" w:rsidRPr="001A46FB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&lt;Project&gt;, &lt;Advance Calendar&gt;</w:t>
            </w:r>
          </w:p>
          <w:p w:rsidR="007F5FC1" w:rsidRPr="001A46FB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by placing a check in the box</w:t>
            </w:r>
          </w:p>
          <w:p w:rsidR="007F5FC1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Verify the  </w:t>
            </w:r>
            <w:r>
              <w:rPr>
                <w:rFonts w:cstheme="minorHAnsi"/>
                <w:i/>
              </w:rPr>
              <w:t xml:space="preserve">Advance calendar to </w:t>
            </w:r>
            <w:r>
              <w:rPr>
                <w:rFonts w:cstheme="minorHAnsi"/>
              </w:rPr>
              <w:t>is the next reporting period you will be processing</w:t>
            </w:r>
          </w:p>
          <w:p w:rsidR="007F5FC1" w:rsidRPr="005E5F7A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7F5FC1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 not check the box to Automatically change the status of LOE Work Packages</w:t>
            </w:r>
          </w:p>
          <w:p w:rsidR="007F5FC1" w:rsidRPr="00B45FBD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  <w:p w:rsidR="00B45FBD" w:rsidRPr="00C7001F" w:rsidRDefault="00B45FBD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window appears confirming the project has the Scale/Retain EAC option, click </w:t>
            </w:r>
            <w:r>
              <w:rPr>
                <w:rFonts w:cstheme="minorHAnsi"/>
                <w:b/>
              </w:rPr>
              <w:t>&lt;Yes&gt;</w:t>
            </w:r>
          </w:p>
        </w:tc>
        <w:tc>
          <w:tcPr>
            <w:tcW w:w="4050" w:type="dxa"/>
          </w:tcPr>
          <w:p w:rsidR="007F5FC1" w:rsidRPr="00694100" w:rsidRDefault="007F5FC1" w:rsidP="00265725">
            <w:pPr>
              <w:rPr>
                <w:rFonts w:cstheme="minorHAnsi"/>
              </w:rPr>
            </w:pPr>
          </w:p>
        </w:tc>
      </w:tr>
      <w:tr w:rsidR="007424BA" w:rsidRPr="00082CCA" w:rsidTr="005C3474">
        <w:tc>
          <w:tcPr>
            <w:tcW w:w="485" w:type="dxa"/>
          </w:tcPr>
          <w:p w:rsidR="007424BA" w:rsidRDefault="007424BA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424BA" w:rsidRDefault="007424BA" w:rsidP="00265725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Required Set Calendar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Calendars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18 Required Set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“PREVIOUS” &amp; “TODATE” down 1 month and make sure there is an * in the “18 Flag” Column</w:t>
            </w:r>
          </w:p>
          <w:p w:rsidR="007424BA" w:rsidRDefault="00827CE2" w:rsidP="003F1491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ins w:id="54" w:author="Matthew Kowalski" w:date="2016-09-30T13:28:00Z"/>
                <w:rFonts w:cstheme="minorHAnsi"/>
                <w:b/>
              </w:rPr>
            </w:pPr>
            <w:r>
              <w:rPr>
                <w:rFonts w:cstheme="minorHAnsi"/>
              </w:rPr>
              <w:t xml:space="preserve">You will </w:t>
            </w:r>
            <w:r w:rsidR="003F1491">
              <w:rPr>
                <w:rFonts w:cstheme="minorHAnsi"/>
              </w:rPr>
              <w:t xml:space="preserve">receive a message that Calendar Sets 18 and 19 do not have PREVIOUS, TODATE, and AT COMPLETE on the same periods. Do you want to align 19 with 18? </w:t>
            </w:r>
            <w:r w:rsidR="003F1491" w:rsidRPr="003F1491">
              <w:rPr>
                <w:rFonts w:cstheme="minorHAnsi"/>
                <w:b/>
              </w:rPr>
              <w:t>Click &lt;Yes&gt;.</w:t>
            </w:r>
          </w:p>
          <w:p w:rsidR="001222F3" w:rsidRPr="003F1491" w:rsidRDefault="001222F3" w:rsidP="003F1491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  <w:b/>
              </w:rPr>
            </w:pPr>
            <w:ins w:id="55" w:author="Matthew Kowalski" w:date="2016-09-30T13:28:00Z">
              <w:r>
                <w:rPr>
                  <w:rFonts w:cstheme="minorHAnsi"/>
                  <w:b/>
                </w:rPr>
                <w:t>Click &lt;S</w:t>
              </w:r>
            </w:ins>
            <w:ins w:id="56" w:author="Matthew Kowalski" w:date="2016-09-30T13:29:00Z">
              <w:r>
                <w:rPr>
                  <w:rFonts w:cstheme="minorHAnsi"/>
                  <w:b/>
                </w:rPr>
                <w:t>ave&gt;</w:t>
              </w:r>
            </w:ins>
          </w:p>
        </w:tc>
        <w:tc>
          <w:tcPr>
            <w:tcW w:w="4050" w:type="dxa"/>
          </w:tcPr>
          <w:p w:rsidR="001222F3" w:rsidRDefault="001222F3" w:rsidP="003144D7">
            <w:pPr>
              <w:rPr>
                <w:ins w:id="57" w:author="Matthew Kowalski" w:date="2016-09-30T13:30:00Z"/>
                <w:rFonts w:ascii="Arial" w:hAnsi="Arial" w:cs="Arial"/>
                <w:noProof/>
              </w:rPr>
            </w:pPr>
          </w:p>
          <w:p w:rsidR="001222F3" w:rsidRDefault="001222F3" w:rsidP="003144D7">
            <w:pPr>
              <w:rPr>
                <w:ins w:id="58" w:author="Matthew Kowalski" w:date="2016-09-30T13:30:00Z"/>
                <w:rFonts w:ascii="Arial" w:hAnsi="Arial" w:cs="Arial"/>
                <w:noProof/>
              </w:rPr>
            </w:pPr>
          </w:p>
          <w:p w:rsidR="007424BA" w:rsidRPr="00694100" w:rsidRDefault="001222F3" w:rsidP="003144D7">
            <w:pPr>
              <w:rPr>
                <w:rFonts w:ascii="Arial" w:hAnsi="Arial" w:cs="Arial"/>
                <w:noProof/>
              </w:rPr>
            </w:pPr>
            <w:ins w:id="59" w:author="Matthew Kowalski" w:date="2016-09-30T13:30:00Z">
              <w:r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2600325" cy="552450"/>
                    <wp:effectExtent l="19050" t="0" r="9525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00325" cy="552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3F1491" w:rsidRPr="00082CCA" w:rsidTr="00720DAE">
        <w:tc>
          <w:tcPr>
            <w:tcW w:w="485" w:type="dxa"/>
          </w:tcPr>
          <w:p w:rsidR="003F1491" w:rsidRDefault="003F1491" w:rsidP="00720DAE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3F1491" w:rsidRDefault="003F1491" w:rsidP="00720DAE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Fiscal Calendar</w:t>
            </w:r>
          </w:p>
          <w:p w:rsidR="003F1491" w:rsidRDefault="003F1491" w:rsidP="00720DAE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Calendars</w:t>
            </w:r>
          </w:p>
          <w:p w:rsidR="003F1491" w:rsidRDefault="003F1491" w:rsidP="00720DAE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3F1491" w:rsidRDefault="003F1491" w:rsidP="00720DAE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19 Required Set</w:t>
            </w:r>
          </w:p>
          <w:p w:rsidR="001E5B8A" w:rsidRDefault="001E5B8A" w:rsidP="001E5B8A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ins w:id="60" w:author="Matthew Kowalski" w:date="2016-09-30T13:23:00Z"/>
                <w:rFonts w:cstheme="minorHAnsi"/>
              </w:rPr>
            </w:pPr>
            <w:ins w:id="61" w:author="Matthew Kowalski" w:date="2016-09-30T13:22:00Z">
              <w:r>
                <w:rPr>
                  <w:rFonts w:cstheme="minorHAnsi"/>
                </w:rPr>
                <w:t xml:space="preserve">Move “PREVIOUS” &amp; “TODATE” down 1 month and make sure there is an * in the “19 Flag” Column. </w:t>
              </w:r>
            </w:ins>
            <w:ins w:id="62" w:author="Matthew Kowalski" w:date="2016-09-30T13:23:00Z">
              <w:r w:rsidR="001222F3">
                <w:rPr>
                  <w:rFonts w:cstheme="minorHAnsi"/>
                </w:rPr>
                <w:t>“</w:t>
              </w:r>
            </w:ins>
            <w:ins w:id="63" w:author="Matthew Kowalski" w:date="2016-09-30T13:22:00Z">
              <w:r>
                <w:rPr>
                  <w:rFonts w:cstheme="minorHAnsi"/>
                </w:rPr>
                <w:t>Previous</w:t>
              </w:r>
            </w:ins>
            <w:ins w:id="64" w:author="Matthew Kowalski" w:date="2016-09-30T13:23:00Z">
              <w:r w:rsidR="001222F3">
                <w:rPr>
                  <w:rFonts w:cstheme="minorHAnsi"/>
                </w:rPr>
                <w:t>”</w:t>
              </w:r>
            </w:ins>
            <w:ins w:id="65" w:author="Matthew Kowalski" w:date="2016-09-30T13:22:00Z">
              <w:r>
                <w:rPr>
                  <w:rFonts w:cstheme="minorHAnsi"/>
                </w:rPr>
                <w:t xml:space="preserve"> should be next to the previous </w:t>
              </w:r>
            </w:ins>
            <w:ins w:id="66" w:author="Matthew Kowalski" w:date="2016-09-30T13:23:00Z">
              <w:r>
                <w:rPr>
                  <w:rFonts w:cstheme="minorHAnsi"/>
                </w:rPr>
                <w:t xml:space="preserve">month date and </w:t>
              </w:r>
              <w:r w:rsidR="001222F3">
                <w:rPr>
                  <w:rFonts w:cstheme="minorHAnsi"/>
                </w:rPr>
                <w:t>“</w:t>
              </w:r>
              <w:r>
                <w:rPr>
                  <w:rFonts w:cstheme="minorHAnsi"/>
                </w:rPr>
                <w:t>TODATE</w:t>
              </w:r>
              <w:r w:rsidR="001222F3">
                <w:rPr>
                  <w:rFonts w:cstheme="minorHAnsi"/>
                </w:rPr>
                <w:t>”</w:t>
              </w:r>
              <w:r>
                <w:rPr>
                  <w:rFonts w:cstheme="minorHAnsi"/>
                </w:rPr>
                <w:t xml:space="preserve"> should be in the current month</w:t>
              </w:r>
            </w:ins>
          </w:p>
          <w:p w:rsidR="001222F3" w:rsidRDefault="001222F3" w:rsidP="001E5B8A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ins w:id="67" w:author="Matthew Kowalski" w:date="2016-09-30T13:22:00Z"/>
                <w:rFonts w:cstheme="minorHAnsi"/>
              </w:rPr>
            </w:pPr>
            <w:ins w:id="68" w:author="Matthew Kowalski" w:date="2016-09-30T13:27:00Z">
              <w:r>
                <w:rPr>
                  <w:rFonts w:cstheme="minorHAnsi"/>
                </w:rPr>
                <w:t xml:space="preserve">In the six </w:t>
              </w:r>
              <w:proofErr w:type="spellStart"/>
              <w:r>
                <w:rPr>
                  <w:rFonts w:cstheme="minorHAnsi"/>
                </w:rPr>
                <w:t>monthes</w:t>
              </w:r>
              <w:proofErr w:type="spellEnd"/>
              <w:r>
                <w:rPr>
                  <w:rFonts w:cstheme="minorHAnsi"/>
                </w:rPr>
                <w:t xml:space="preserve"> following “TODATE”, put the three letter code for the month and the year (</w:t>
              </w:r>
            </w:ins>
            <w:ins w:id="69" w:author="Matthew Kowalski" w:date="2016-09-30T13:28:00Z">
              <w:r>
                <w:rPr>
                  <w:rFonts w:cstheme="minorHAnsi"/>
                </w:rPr>
                <w:t>As seen in the screenshot). Also ensure there is an * in the “19 Flag” Column.</w:t>
              </w:r>
            </w:ins>
          </w:p>
          <w:p w:rsidR="003F1491" w:rsidDel="001E5B8A" w:rsidRDefault="003F1491" w:rsidP="00720DAE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del w:id="70" w:author="Matthew Kowalski" w:date="2016-09-30T13:22:00Z"/>
                <w:rFonts w:cstheme="minorHAnsi"/>
              </w:rPr>
            </w:pPr>
            <w:del w:id="71" w:author="Matthew Kowalski" w:date="2016-09-30T13:22:00Z">
              <w:r w:rsidDel="001E5B8A">
                <w:rPr>
                  <w:rFonts w:cstheme="minorHAnsi"/>
                </w:rPr>
                <w:delText>Add a label in the first blank month after TODATE and put a * in the flag field.</w:delText>
              </w:r>
            </w:del>
          </w:p>
          <w:p w:rsidR="003F1491" w:rsidRPr="00C7001F" w:rsidRDefault="001222F3" w:rsidP="001222F3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ins w:id="72" w:author="Matthew Kowalski" w:date="2016-09-30T13:29:00Z">
              <w:r>
                <w:rPr>
                  <w:rFonts w:cstheme="minorHAnsi"/>
                </w:rPr>
                <w:t xml:space="preserve">Click &lt;Save&gt; </w:t>
              </w:r>
            </w:ins>
            <w:del w:id="73" w:author="Matthew Kowalski" w:date="2016-09-30T13:29:00Z">
              <w:r w:rsidR="003F1491" w:rsidDel="001222F3">
                <w:rPr>
                  <w:rFonts w:cstheme="minorHAnsi"/>
                </w:rPr>
                <w:delText>Close</w:delText>
              </w:r>
            </w:del>
          </w:p>
        </w:tc>
        <w:tc>
          <w:tcPr>
            <w:tcW w:w="4050" w:type="dxa"/>
          </w:tcPr>
          <w:p w:rsidR="003F1491" w:rsidRPr="00694100" w:rsidRDefault="001222F3" w:rsidP="00720DAE">
            <w:pPr>
              <w:rPr>
                <w:rFonts w:ascii="Arial" w:hAnsi="Arial" w:cs="Arial"/>
                <w:noProof/>
              </w:rPr>
            </w:pPr>
            <w:ins w:id="74" w:author="Matthew Kowalski" w:date="2016-09-30T13:30:00Z">
              <w:r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2667000" cy="1371600"/>
                    <wp:effectExtent l="19050" t="0" r="0" b="0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7000" cy="137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424BA" w:rsidRPr="00082CCA" w:rsidTr="005C3474">
        <w:tc>
          <w:tcPr>
            <w:tcW w:w="485" w:type="dxa"/>
          </w:tcPr>
          <w:p w:rsidR="007424BA" w:rsidRDefault="007424BA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424BA" w:rsidRPr="00C34F68" w:rsidRDefault="007424BA" w:rsidP="00265725">
            <w:pPr>
              <w:pStyle w:val="ListParagraph"/>
              <w:numPr>
                <w:ilvl w:val="0"/>
                <w:numId w:val="6"/>
              </w:numPr>
              <w:ind w:left="325"/>
              <w:rPr>
                <w:rFonts w:cstheme="minorHAnsi"/>
              </w:rPr>
            </w:pPr>
            <w:r w:rsidRPr="00C34F68">
              <w:rPr>
                <w:rFonts w:cstheme="minorHAnsi"/>
              </w:rPr>
              <w:t>Update 06 Horizon Calendar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06 Planning Horizon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TODATE to the prior processing month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THISMONTH to the current processing month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PLAN 1, PLAN 2 and PLAN 3 each down a month</w:t>
            </w:r>
          </w:p>
          <w:p w:rsidR="007424BA" w:rsidRPr="001152BA" w:rsidRDefault="007424BA" w:rsidP="001152BA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Make sure each has an * in the flag field</w:t>
            </w:r>
          </w:p>
        </w:tc>
        <w:tc>
          <w:tcPr>
            <w:tcW w:w="4050" w:type="dxa"/>
          </w:tcPr>
          <w:p w:rsidR="007424BA" w:rsidRPr="00694100" w:rsidRDefault="001222F3" w:rsidP="003144D7">
            <w:pPr>
              <w:rPr>
                <w:rFonts w:ascii="Arial" w:hAnsi="Arial" w:cs="Arial"/>
                <w:noProof/>
              </w:rPr>
            </w:pPr>
            <w:ins w:id="75" w:author="Matthew Kowalski" w:date="2016-09-30T13:31:00Z">
              <w:r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2600325" cy="1352550"/>
                    <wp:effectExtent l="19050" t="0" r="9525" b="0"/>
                    <wp:docPr id="7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00325" cy="1352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424BA" w:rsidRPr="00082CCA" w:rsidTr="005C3474">
        <w:tc>
          <w:tcPr>
            <w:tcW w:w="485" w:type="dxa"/>
          </w:tcPr>
          <w:p w:rsidR="007424BA" w:rsidRDefault="00890CBC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6" w:name="Check4"/>
            <w:r w:rsidR="007424BA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76"/>
          </w:p>
        </w:tc>
        <w:tc>
          <w:tcPr>
            <w:tcW w:w="8893" w:type="dxa"/>
            <w:vAlign w:val="center"/>
          </w:tcPr>
          <w:p w:rsidR="007424BA" w:rsidRPr="00F4514C" w:rsidRDefault="007424BA" w:rsidP="00265725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 xml:space="preserve">Backup the program </w:t>
            </w:r>
            <w:r>
              <w:rPr>
                <w:rFonts w:cstheme="minorHAnsi"/>
                <w:b/>
                <w:i/>
              </w:rPr>
              <w:t>“</w:t>
            </w:r>
            <w:proofErr w:type="spellStart"/>
            <w:r>
              <w:rPr>
                <w:rFonts w:cstheme="minorHAnsi"/>
                <w:b/>
                <w:i/>
              </w:rPr>
              <w:t>pgmid</w:t>
            </w:r>
            <w:proofErr w:type="spellEnd"/>
            <w:r>
              <w:rPr>
                <w:rFonts w:cstheme="minorHAnsi"/>
                <w:b/>
                <w:i/>
              </w:rPr>
              <w:t>-xx after calendar advance”</w:t>
            </w:r>
          </w:p>
          <w:p w:rsidR="007424BA" w:rsidRPr="00A53491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7424BA" w:rsidRPr="004E4B44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Place a checkmark by the program</w:t>
            </w:r>
          </w:p>
          <w:p w:rsidR="007424BA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7424BA" w:rsidRPr="00A53491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7424BA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7424BA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pgmid-03 after calendar advance”</w:t>
            </w:r>
          </w:p>
          <w:p w:rsidR="007424BA" w:rsidRPr="00C7001F" w:rsidRDefault="007424BA" w:rsidP="00CE2FB2">
            <w:pPr>
              <w:pStyle w:val="ListParagraph"/>
              <w:numPr>
                <w:ilvl w:val="0"/>
                <w:numId w:val="2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</w:tcPr>
          <w:p w:rsidR="007424BA" w:rsidRPr="00694100" w:rsidRDefault="007424BA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7424BA" w:rsidRPr="00082CCA" w:rsidTr="005C3474">
        <w:tc>
          <w:tcPr>
            <w:tcW w:w="485" w:type="dxa"/>
          </w:tcPr>
          <w:p w:rsidR="007424BA" w:rsidRDefault="007424BA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424BA" w:rsidRPr="00FF38F1" w:rsidRDefault="007424BA" w:rsidP="00265725">
            <w:pPr>
              <w:pStyle w:val="ListParagraph"/>
              <w:numPr>
                <w:ilvl w:val="0"/>
                <w:numId w:val="6"/>
              </w:numPr>
              <w:spacing w:before="120" w:after="120"/>
              <w:ind w:left="325"/>
              <w:rPr>
                <w:ins w:id="77" w:author="Matthew Kowalski" w:date="2016-09-30T13:36:00Z"/>
                <w:rFonts w:cstheme="minorHAnsi"/>
                <w:rPrChange w:id="78" w:author="Matthew Kowalski" w:date="2016-09-30T13:36:00Z">
                  <w:rPr>
                    <w:ins w:id="79" w:author="Matthew Kowalski" w:date="2016-09-30T13:36:00Z"/>
                    <w:rFonts w:cstheme="minorHAnsi"/>
                    <w:b/>
                  </w:rPr>
                </w:rPrChange>
              </w:rPr>
            </w:pPr>
            <w:r>
              <w:rPr>
                <w:rFonts w:cstheme="minorHAnsi"/>
              </w:rPr>
              <w:t xml:space="preserve">Make a copy of the program. </w:t>
            </w:r>
            <w:r>
              <w:rPr>
                <w:rFonts w:cstheme="minorHAnsi"/>
                <w:b/>
              </w:rPr>
              <w:t xml:space="preserve">File&gt;Save As. </w:t>
            </w:r>
            <w:r>
              <w:rPr>
                <w:rFonts w:cstheme="minorHAnsi"/>
              </w:rPr>
              <w:t xml:space="preserve">Name it </w:t>
            </w:r>
            <w:r>
              <w:rPr>
                <w:rFonts w:cstheme="minorHAnsi"/>
                <w:b/>
              </w:rPr>
              <w:t>“</w:t>
            </w:r>
            <w:ins w:id="80" w:author="Matthew Kowalski" w:date="2016-09-30T13:33:00Z">
              <w:r w:rsidR="00AE00BC">
                <w:rPr>
                  <w:rFonts w:cstheme="minorHAnsi"/>
                  <w:b/>
                </w:rPr>
                <w:t>PMID</w:t>
              </w:r>
            </w:ins>
            <w:del w:id="81" w:author="Matthew Kowalski" w:date="2016-09-30T13:33:00Z">
              <w:r w:rsidDel="00AE00BC">
                <w:rPr>
                  <w:rFonts w:cstheme="minorHAnsi"/>
                  <w:b/>
                </w:rPr>
                <w:delText>04</w:delText>
              </w:r>
              <w:r w:rsidDel="001222F3">
                <w:rPr>
                  <w:rFonts w:cstheme="minorHAnsi"/>
                  <w:b/>
                </w:rPr>
                <w:delText>65</w:delText>
              </w:r>
            </w:del>
            <w:r>
              <w:rPr>
                <w:rFonts w:cstheme="minorHAnsi"/>
                <w:b/>
              </w:rPr>
              <w:t xml:space="preserve"> after Cal</w:t>
            </w:r>
            <w:del w:id="82" w:author="Matthew Kowalski" w:date="2016-09-30T13:36:00Z">
              <w:r w:rsidDel="00FF38F1">
                <w:rPr>
                  <w:rFonts w:cstheme="minorHAnsi"/>
                  <w:b/>
                </w:rPr>
                <w:delText>endar</w:delText>
              </w:r>
            </w:del>
            <w:r>
              <w:rPr>
                <w:rFonts w:cstheme="minorHAnsi"/>
                <w:b/>
              </w:rPr>
              <w:t xml:space="preserve"> Adv”.</w:t>
            </w:r>
          </w:p>
          <w:p w:rsidR="00FF38F1" w:rsidRPr="00FF38F1" w:rsidRDefault="00FF38F1" w:rsidP="00FF38F1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cstheme="minorHAnsi"/>
              </w:rPr>
              <w:pPrChange w:id="83" w:author="Matthew Kowalski" w:date="2016-09-30T13:37:00Z">
                <w:pPr>
                  <w:pStyle w:val="ListParagraph"/>
                  <w:numPr>
                    <w:numId w:val="6"/>
                  </w:numPr>
                  <w:spacing w:before="120" w:after="120"/>
                  <w:ind w:left="325" w:hanging="360"/>
                </w:pPr>
              </w:pPrChange>
            </w:pPr>
            <w:ins w:id="84" w:author="Matthew Kowalski" w:date="2016-09-30T13:36:00Z">
              <w:r>
                <w:rPr>
                  <w:rFonts w:cstheme="minorHAnsi"/>
                </w:rPr>
                <w:t xml:space="preserve">Must have both Copy </w:t>
              </w:r>
            </w:ins>
            <w:ins w:id="85" w:author="Matthew Kowalski" w:date="2016-09-30T13:37:00Z">
              <w:r>
                <w:rPr>
                  <w:rFonts w:cstheme="minorHAnsi"/>
                </w:rPr>
                <w:t xml:space="preserve">Project Data and Copy </w:t>
              </w:r>
              <w:r>
                <w:rPr>
                  <w:rFonts w:cstheme="minorHAnsi"/>
                </w:rPr>
                <w:t>calendar</w:t>
              </w:r>
              <w:r>
                <w:rPr>
                  <w:rFonts w:cstheme="minorHAnsi"/>
                </w:rPr>
                <w:t xml:space="preserve"> checked</w:t>
              </w:r>
            </w:ins>
          </w:p>
        </w:tc>
        <w:tc>
          <w:tcPr>
            <w:tcW w:w="4050" w:type="dxa"/>
          </w:tcPr>
          <w:p w:rsidR="007424BA" w:rsidRPr="00694100" w:rsidRDefault="007424BA" w:rsidP="003144D7">
            <w:pPr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F77CDF">
      <w:headerReference w:type="default" r:id="rId12"/>
      <w:footerReference w:type="default" r:id="rId13"/>
      <w:pgSz w:w="15840" w:h="12240" w:orient="landscape" w:code="1"/>
      <w:pgMar w:top="1440" w:right="1440" w:bottom="135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2F3" w:rsidRDefault="001222F3" w:rsidP="00484069">
      <w:pPr>
        <w:spacing w:after="0" w:line="240" w:lineRule="auto"/>
      </w:pPr>
      <w:r>
        <w:separator/>
      </w:r>
    </w:p>
  </w:endnote>
  <w:endnote w:type="continuationSeparator" w:id="0">
    <w:p w:rsidR="001222F3" w:rsidRDefault="001222F3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1222F3" w:rsidRDefault="001222F3" w:rsidP="00220DBA">
        <w:pPr>
          <w:jc w:val="center"/>
        </w:pPr>
        <w:r>
          <w:t xml:space="preserve">Page </w:t>
        </w:r>
        <w:fldSimple w:instr=" PAGE ">
          <w:r w:rsidR="00FF38F1">
            <w:rPr>
              <w:noProof/>
            </w:rPr>
            <w:t>6</w:t>
          </w:r>
        </w:fldSimple>
        <w:r>
          <w:t xml:space="preserve"> of </w:t>
        </w:r>
        <w:fldSimple w:instr=" NUMPAGES  ">
          <w:r w:rsidR="00FF38F1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2F3" w:rsidRDefault="001222F3" w:rsidP="00484069">
      <w:pPr>
        <w:spacing w:after="0" w:line="240" w:lineRule="auto"/>
      </w:pPr>
      <w:r>
        <w:separator/>
      </w:r>
    </w:p>
  </w:footnote>
  <w:footnote w:type="continuationSeparator" w:id="0">
    <w:p w:rsidR="001222F3" w:rsidRDefault="001222F3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F3" w:rsidRDefault="001222F3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1222F3" w:rsidRPr="002672FE" w:rsidRDefault="001222F3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695"/>
    <w:multiLevelType w:val="hybridMultilevel"/>
    <w:tmpl w:val="26E43BA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2897972"/>
    <w:multiLevelType w:val="hybridMultilevel"/>
    <w:tmpl w:val="A832EFB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03ED43B8"/>
    <w:multiLevelType w:val="hybridMultilevel"/>
    <w:tmpl w:val="715A238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>
    <w:nsid w:val="0C623F40"/>
    <w:multiLevelType w:val="hybridMultilevel"/>
    <w:tmpl w:val="678CF42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20A3D9C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174DE"/>
    <w:multiLevelType w:val="hybridMultilevel"/>
    <w:tmpl w:val="586CA66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>
    <w:nsid w:val="216436F1"/>
    <w:multiLevelType w:val="hybridMultilevel"/>
    <w:tmpl w:val="023288A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>
    <w:nsid w:val="21E03855"/>
    <w:multiLevelType w:val="hybridMultilevel"/>
    <w:tmpl w:val="C908D57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3">
    <w:nsid w:val="256120AF"/>
    <w:multiLevelType w:val="hybridMultilevel"/>
    <w:tmpl w:val="475E787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4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5">
    <w:nsid w:val="2B337FB9"/>
    <w:multiLevelType w:val="hybridMultilevel"/>
    <w:tmpl w:val="53C2D0A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>
    <w:nsid w:val="450D482A"/>
    <w:multiLevelType w:val="hybridMultilevel"/>
    <w:tmpl w:val="5FA22CC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46F72882"/>
    <w:multiLevelType w:val="hybridMultilevel"/>
    <w:tmpl w:val="6A48B6C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>
    <w:nsid w:val="49E108B3"/>
    <w:multiLevelType w:val="hybridMultilevel"/>
    <w:tmpl w:val="A678FB6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>
    <w:nsid w:val="4DD80B6F"/>
    <w:multiLevelType w:val="hybridMultilevel"/>
    <w:tmpl w:val="BB3A3D4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5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4F4B3B5E"/>
    <w:multiLevelType w:val="hybridMultilevel"/>
    <w:tmpl w:val="7E24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E7058"/>
    <w:multiLevelType w:val="hybridMultilevel"/>
    <w:tmpl w:val="76D09CD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8">
    <w:nsid w:val="56A94B97"/>
    <w:multiLevelType w:val="hybridMultilevel"/>
    <w:tmpl w:val="2412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64638D"/>
    <w:multiLevelType w:val="hybridMultilevel"/>
    <w:tmpl w:val="C2E441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58823F6F"/>
    <w:multiLevelType w:val="hybridMultilevel"/>
    <w:tmpl w:val="AE94DA7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59497F0F"/>
    <w:multiLevelType w:val="hybridMultilevel"/>
    <w:tmpl w:val="49CC6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C105E8"/>
    <w:multiLevelType w:val="hybridMultilevel"/>
    <w:tmpl w:val="A5D420E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3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4">
    <w:nsid w:val="611C3E2B"/>
    <w:multiLevelType w:val="hybridMultilevel"/>
    <w:tmpl w:val="496E5AA2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5">
    <w:nsid w:val="61F77FBA"/>
    <w:multiLevelType w:val="hybridMultilevel"/>
    <w:tmpl w:val="B4325456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6">
    <w:nsid w:val="697A35DA"/>
    <w:multiLevelType w:val="hybridMultilevel"/>
    <w:tmpl w:val="38D0FE7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7">
    <w:nsid w:val="6DD55148"/>
    <w:multiLevelType w:val="hybridMultilevel"/>
    <w:tmpl w:val="FC1416D6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8">
    <w:nsid w:val="6ECF484D"/>
    <w:multiLevelType w:val="hybridMultilevel"/>
    <w:tmpl w:val="F8E8630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9">
    <w:nsid w:val="76673173"/>
    <w:multiLevelType w:val="hybridMultilevel"/>
    <w:tmpl w:val="6FC0A0E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7"/>
  </w:num>
  <w:num w:numId="5">
    <w:abstractNumId w:val="10"/>
  </w:num>
  <w:num w:numId="6">
    <w:abstractNumId w:val="23"/>
  </w:num>
  <w:num w:numId="7">
    <w:abstractNumId w:val="19"/>
  </w:num>
  <w:num w:numId="8">
    <w:abstractNumId w:val="3"/>
  </w:num>
  <w:num w:numId="9">
    <w:abstractNumId w:val="4"/>
  </w:num>
  <w:num w:numId="10">
    <w:abstractNumId w:val="18"/>
  </w:num>
  <w:num w:numId="11">
    <w:abstractNumId w:val="20"/>
  </w:num>
  <w:num w:numId="12">
    <w:abstractNumId w:val="14"/>
  </w:num>
  <w:num w:numId="13">
    <w:abstractNumId w:val="2"/>
  </w:num>
  <w:num w:numId="14">
    <w:abstractNumId w:val="6"/>
  </w:num>
  <w:num w:numId="15">
    <w:abstractNumId w:val="29"/>
  </w:num>
  <w:num w:numId="16">
    <w:abstractNumId w:val="30"/>
  </w:num>
  <w:num w:numId="17">
    <w:abstractNumId w:val="27"/>
  </w:num>
  <w:num w:numId="18">
    <w:abstractNumId w:val="1"/>
  </w:num>
  <w:num w:numId="19">
    <w:abstractNumId w:val="8"/>
  </w:num>
  <w:num w:numId="20">
    <w:abstractNumId w:val="28"/>
  </w:num>
  <w:num w:numId="21">
    <w:abstractNumId w:val="31"/>
  </w:num>
  <w:num w:numId="22">
    <w:abstractNumId w:val="15"/>
  </w:num>
  <w:num w:numId="23">
    <w:abstractNumId w:val="0"/>
  </w:num>
  <w:num w:numId="24">
    <w:abstractNumId w:val="21"/>
  </w:num>
  <w:num w:numId="25">
    <w:abstractNumId w:val="24"/>
  </w:num>
  <w:num w:numId="26">
    <w:abstractNumId w:val="12"/>
  </w:num>
  <w:num w:numId="27">
    <w:abstractNumId w:val="39"/>
  </w:num>
  <w:num w:numId="28">
    <w:abstractNumId w:val="22"/>
  </w:num>
  <w:num w:numId="29">
    <w:abstractNumId w:val="25"/>
  </w:num>
  <w:num w:numId="30">
    <w:abstractNumId w:val="33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36"/>
  </w:num>
  <w:num w:numId="35">
    <w:abstractNumId w:val="32"/>
  </w:num>
  <w:num w:numId="36">
    <w:abstractNumId w:val="11"/>
  </w:num>
  <w:num w:numId="37">
    <w:abstractNumId w:val="38"/>
  </w:num>
  <w:num w:numId="38">
    <w:abstractNumId w:val="34"/>
  </w:num>
  <w:num w:numId="39">
    <w:abstractNumId w:val="35"/>
  </w:num>
  <w:num w:numId="40">
    <w:abstractNumId w:val="13"/>
  </w:num>
  <w:num w:numId="41">
    <w:abstractNumId w:val="26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25632"/>
    <w:rsid w:val="00036AFF"/>
    <w:rsid w:val="00036D83"/>
    <w:rsid w:val="000538D3"/>
    <w:rsid w:val="000569AC"/>
    <w:rsid w:val="00061C91"/>
    <w:rsid w:val="00071DAB"/>
    <w:rsid w:val="00074A18"/>
    <w:rsid w:val="00081E5C"/>
    <w:rsid w:val="00082C6C"/>
    <w:rsid w:val="00082CCA"/>
    <w:rsid w:val="00097030"/>
    <w:rsid w:val="000A5412"/>
    <w:rsid w:val="000B1C19"/>
    <w:rsid w:val="000C4C10"/>
    <w:rsid w:val="000D20A0"/>
    <w:rsid w:val="000F0249"/>
    <w:rsid w:val="00104938"/>
    <w:rsid w:val="001152BA"/>
    <w:rsid w:val="00115B0C"/>
    <w:rsid w:val="001222F3"/>
    <w:rsid w:val="001229FD"/>
    <w:rsid w:val="001276E7"/>
    <w:rsid w:val="0013315B"/>
    <w:rsid w:val="0018395A"/>
    <w:rsid w:val="001962A4"/>
    <w:rsid w:val="001A46FB"/>
    <w:rsid w:val="001C27FB"/>
    <w:rsid w:val="001C76E7"/>
    <w:rsid w:val="001E5B8A"/>
    <w:rsid w:val="001F28A6"/>
    <w:rsid w:val="001F59C1"/>
    <w:rsid w:val="00201559"/>
    <w:rsid w:val="00220DBA"/>
    <w:rsid w:val="00222A4D"/>
    <w:rsid w:val="002278EC"/>
    <w:rsid w:val="00265725"/>
    <w:rsid w:val="002672FE"/>
    <w:rsid w:val="00297374"/>
    <w:rsid w:val="002A0A26"/>
    <w:rsid w:val="002A4348"/>
    <w:rsid w:val="002B31B9"/>
    <w:rsid w:val="002B6258"/>
    <w:rsid w:val="002C3EE3"/>
    <w:rsid w:val="002F1AA5"/>
    <w:rsid w:val="002F2466"/>
    <w:rsid w:val="002F7ED6"/>
    <w:rsid w:val="003144D7"/>
    <w:rsid w:val="00325D93"/>
    <w:rsid w:val="00354E01"/>
    <w:rsid w:val="0036434D"/>
    <w:rsid w:val="003668F8"/>
    <w:rsid w:val="003737CA"/>
    <w:rsid w:val="003737F1"/>
    <w:rsid w:val="003807BC"/>
    <w:rsid w:val="00380D81"/>
    <w:rsid w:val="003823EF"/>
    <w:rsid w:val="00393EB0"/>
    <w:rsid w:val="003B68F1"/>
    <w:rsid w:val="003C0DD8"/>
    <w:rsid w:val="003D56E8"/>
    <w:rsid w:val="003F1491"/>
    <w:rsid w:val="003F3454"/>
    <w:rsid w:val="003F499D"/>
    <w:rsid w:val="004225A6"/>
    <w:rsid w:val="00424EC0"/>
    <w:rsid w:val="00427958"/>
    <w:rsid w:val="00431C39"/>
    <w:rsid w:val="00447006"/>
    <w:rsid w:val="00454D29"/>
    <w:rsid w:val="004623A5"/>
    <w:rsid w:val="00471F65"/>
    <w:rsid w:val="00472DD9"/>
    <w:rsid w:val="00473456"/>
    <w:rsid w:val="00484069"/>
    <w:rsid w:val="00485E01"/>
    <w:rsid w:val="004B7D96"/>
    <w:rsid w:val="004C1E45"/>
    <w:rsid w:val="004D0C3A"/>
    <w:rsid w:val="004E4B44"/>
    <w:rsid w:val="0050431A"/>
    <w:rsid w:val="00516AB1"/>
    <w:rsid w:val="00530B0B"/>
    <w:rsid w:val="005324A0"/>
    <w:rsid w:val="00533C6B"/>
    <w:rsid w:val="00537208"/>
    <w:rsid w:val="005377B4"/>
    <w:rsid w:val="00547C30"/>
    <w:rsid w:val="00556AC5"/>
    <w:rsid w:val="0056259D"/>
    <w:rsid w:val="005712CF"/>
    <w:rsid w:val="005737E3"/>
    <w:rsid w:val="00573ADA"/>
    <w:rsid w:val="0057531E"/>
    <w:rsid w:val="00582A30"/>
    <w:rsid w:val="005A0C92"/>
    <w:rsid w:val="005A3385"/>
    <w:rsid w:val="005A7885"/>
    <w:rsid w:val="005C1240"/>
    <w:rsid w:val="005C3474"/>
    <w:rsid w:val="005C6B59"/>
    <w:rsid w:val="005D2D34"/>
    <w:rsid w:val="005E0042"/>
    <w:rsid w:val="005E5F7A"/>
    <w:rsid w:val="005F6519"/>
    <w:rsid w:val="00600343"/>
    <w:rsid w:val="00605237"/>
    <w:rsid w:val="00641881"/>
    <w:rsid w:val="00642300"/>
    <w:rsid w:val="006605EA"/>
    <w:rsid w:val="00694100"/>
    <w:rsid w:val="00695B65"/>
    <w:rsid w:val="00696C88"/>
    <w:rsid w:val="006B038C"/>
    <w:rsid w:val="006D64A8"/>
    <w:rsid w:val="006E2BC7"/>
    <w:rsid w:val="006E3E41"/>
    <w:rsid w:val="006E563A"/>
    <w:rsid w:val="00704B30"/>
    <w:rsid w:val="00720DAE"/>
    <w:rsid w:val="00722292"/>
    <w:rsid w:val="00722346"/>
    <w:rsid w:val="00723AB7"/>
    <w:rsid w:val="00723E60"/>
    <w:rsid w:val="00732D51"/>
    <w:rsid w:val="007424BA"/>
    <w:rsid w:val="0075591F"/>
    <w:rsid w:val="00757590"/>
    <w:rsid w:val="00771B21"/>
    <w:rsid w:val="007869C4"/>
    <w:rsid w:val="007A2D89"/>
    <w:rsid w:val="007B4C1F"/>
    <w:rsid w:val="007C0D73"/>
    <w:rsid w:val="007C7F0D"/>
    <w:rsid w:val="007E4830"/>
    <w:rsid w:val="007F09F1"/>
    <w:rsid w:val="007F509D"/>
    <w:rsid w:val="007F5FC1"/>
    <w:rsid w:val="00801DB3"/>
    <w:rsid w:val="0080780A"/>
    <w:rsid w:val="00820433"/>
    <w:rsid w:val="008245DA"/>
    <w:rsid w:val="00827CE2"/>
    <w:rsid w:val="0083080A"/>
    <w:rsid w:val="008426C8"/>
    <w:rsid w:val="00863F20"/>
    <w:rsid w:val="00871389"/>
    <w:rsid w:val="00871EB8"/>
    <w:rsid w:val="00877125"/>
    <w:rsid w:val="00885677"/>
    <w:rsid w:val="00887D47"/>
    <w:rsid w:val="00890CBC"/>
    <w:rsid w:val="00893953"/>
    <w:rsid w:val="008A0D8D"/>
    <w:rsid w:val="008A1DF2"/>
    <w:rsid w:val="008A2939"/>
    <w:rsid w:val="008A34A3"/>
    <w:rsid w:val="008D4E90"/>
    <w:rsid w:val="008E0516"/>
    <w:rsid w:val="008F654B"/>
    <w:rsid w:val="00902B7E"/>
    <w:rsid w:val="00924FD6"/>
    <w:rsid w:val="009628C1"/>
    <w:rsid w:val="0097612E"/>
    <w:rsid w:val="00976602"/>
    <w:rsid w:val="009B3AA2"/>
    <w:rsid w:val="009D3213"/>
    <w:rsid w:val="009D3DE7"/>
    <w:rsid w:val="009E40D5"/>
    <w:rsid w:val="009E4143"/>
    <w:rsid w:val="00A212F7"/>
    <w:rsid w:val="00A2430B"/>
    <w:rsid w:val="00A37BC5"/>
    <w:rsid w:val="00A57217"/>
    <w:rsid w:val="00A61733"/>
    <w:rsid w:val="00A758F4"/>
    <w:rsid w:val="00A87C88"/>
    <w:rsid w:val="00A929CE"/>
    <w:rsid w:val="00AA02E7"/>
    <w:rsid w:val="00AA2038"/>
    <w:rsid w:val="00AC11C8"/>
    <w:rsid w:val="00AD6DBB"/>
    <w:rsid w:val="00AE00BC"/>
    <w:rsid w:val="00AE7016"/>
    <w:rsid w:val="00AF0126"/>
    <w:rsid w:val="00AF0DE1"/>
    <w:rsid w:val="00B01A6A"/>
    <w:rsid w:val="00B17605"/>
    <w:rsid w:val="00B31ABE"/>
    <w:rsid w:val="00B34A28"/>
    <w:rsid w:val="00B45FBD"/>
    <w:rsid w:val="00B56CD8"/>
    <w:rsid w:val="00B60962"/>
    <w:rsid w:val="00B635B8"/>
    <w:rsid w:val="00B73DB4"/>
    <w:rsid w:val="00B80ACC"/>
    <w:rsid w:val="00B870DB"/>
    <w:rsid w:val="00B93F77"/>
    <w:rsid w:val="00BA034C"/>
    <w:rsid w:val="00BA0860"/>
    <w:rsid w:val="00BC2530"/>
    <w:rsid w:val="00BC2EDD"/>
    <w:rsid w:val="00BE27D6"/>
    <w:rsid w:val="00BF11F9"/>
    <w:rsid w:val="00C0668A"/>
    <w:rsid w:val="00C153D0"/>
    <w:rsid w:val="00C30316"/>
    <w:rsid w:val="00C3053B"/>
    <w:rsid w:val="00C34F68"/>
    <w:rsid w:val="00C50AFF"/>
    <w:rsid w:val="00C7001F"/>
    <w:rsid w:val="00C7509E"/>
    <w:rsid w:val="00C7753D"/>
    <w:rsid w:val="00C8470A"/>
    <w:rsid w:val="00CA56CE"/>
    <w:rsid w:val="00CD55E7"/>
    <w:rsid w:val="00CE1660"/>
    <w:rsid w:val="00CE2FB2"/>
    <w:rsid w:val="00D135F3"/>
    <w:rsid w:val="00D27235"/>
    <w:rsid w:val="00D33ED4"/>
    <w:rsid w:val="00D3470B"/>
    <w:rsid w:val="00D40DD6"/>
    <w:rsid w:val="00D54204"/>
    <w:rsid w:val="00D82E3E"/>
    <w:rsid w:val="00D90C1B"/>
    <w:rsid w:val="00DA3634"/>
    <w:rsid w:val="00DC15F3"/>
    <w:rsid w:val="00DC2887"/>
    <w:rsid w:val="00DC47DA"/>
    <w:rsid w:val="00DC4C61"/>
    <w:rsid w:val="00E460CD"/>
    <w:rsid w:val="00E51E5A"/>
    <w:rsid w:val="00E52A04"/>
    <w:rsid w:val="00E702E9"/>
    <w:rsid w:val="00E7273F"/>
    <w:rsid w:val="00E833CE"/>
    <w:rsid w:val="00E850CE"/>
    <w:rsid w:val="00EA1D8F"/>
    <w:rsid w:val="00EB4A49"/>
    <w:rsid w:val="00EB58B2"/>
    <w:rsid w:val="00EC79A8"/>
    <w:rsid w:val="00ED6138"/>
    <w:rsid w:val="00EE6F8A"/>
    <w:rsid w:val="00F059AB"/>
    <w:rsid w:val="00F322EB"/>
    <w:rsid w:val="00F4514C"/>
    <w:rsid w:val="00F45A1A"/>
    <w:rsid w:val="00F47565"/>
    <w:rsid w:val="00F51105"/>
    <w:rsid w:val="00F578AE"/>
    <w:rsid w:val="00F77CDF"/>
    <w:rsid w:val="00F9714B"/>
    <w:rsid w:val="00FB0311"/>
    <w:rsid w:val="00FB0D15"/>
    <w:rsid w:val="00FC0ADE"/>
    <w:rsid w:val="00FE2E3A"/>
    <w:rsid w:val="00FF0876"/>
    <w:rsid w:val="00FF289B"/>
    <w:rsid w:val="00FF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E0DEE-595E-4585-8EE1-51EC5AC5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</dc:creator>
  <cp:lastModifiedBy>Matthew Kowalski</cp:lastModifiedBy>
  <cp:revision>6</cp:revision>
  <cp:lastPrinted>2016-09-30T14:11:00Z</cp:lastPrinted>
  <dcterms:created xsi:type="dcterms:W3CDTF">2016-09-30T14:09:00Z</dcterms:created>
  <dcterms:modified xsi:type="dcterms:W3CDTF">2016-09-30T18:37:00Z</dcterms:modified>
</cp:coreProperties>
</file>